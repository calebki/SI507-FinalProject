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2C8" w:rsidRDefault="003E7916" w:rsidP="003E7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Ki</w:t>
      </w:r>
    </w:p>
    <w:p w:rsidR="003E7916" w:rsidRDefault="003E7916" w:rsidP="003E7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25, 2018</w:t>
      </w:r>
    </w:p>
    <w:p w:rsidR="003E7916" w:rsidRDefault="003E7916" w:rsidP="003E7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507</w:t>
      </w:r>
    </w:p>
    <w:p w:rsidR="003E7916" w:rsidRDefault="003E7916" w:rsidP="003E79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:rsidR="00E00776" w:rsidRDefault="003E7916" w:rsidP="003E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my project, I would like</w:t>
      </w:r>
      <w:r w:rsidR="00E11C01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1C01">
        <w:rPr>
          <w:rFonts w:ascii="Times New Roman" w:hAnsi="Times New Roman" w:cs="Times New Roman"/>
          <w:sz w:val="24"/>
          <w:szCs w:val="24"/>
        </w:rPr>
        <w:t xml:space="preserve">build an application that provides users information about NBA players. </w:t>
      </w:r>
      <w:r w:rsidR="001E56D6">
        <w:rPr>
          <w:rFonts w:ascii="Times New Roman" w:hAnsi="Times New Roman" w:cs="Times New Roman"/>
          <w:sz w:val="24"/>
          <w:szCs w:val="24"/>
        </w:rPr>
        <w:t>I propose to create a program that will crawl</w:t>
      </w:r>
      <w:r w:rsidR="00196A5A">
        <w:rPr>
          <w:rFonts w:ascii="Times New Roman" w:hAnsi="Times New Roman" w:cs="Times New Roman"/>
          <w:sz w:val="24"/>
          <w:szCs w:val="24"/>
        </w:rPr>
        <w:t xml:space="preserve"> and scrape information from</w:t>
      </w:r>
      <w:del w:id="0" w:author="Caleb Ki" w:date="2018-04-05T23:34:00Z">
        <w:r w:rsidR="001E56D6" w:rsidDel="000D16D9">
          <w:rPr>
            <w:rFonts w:ascii="Times New Roman" w:hAnsi="Times New Roman" w:cs="Times New Roman"/>
            <w:sz w:val="24"/>
            <w:szCs w:val="24"/>
          </w:rPr>
          <w:delText xml:space="preserve"> ESPN.com</w:delText>
        </w:r>
      </w:del>
      <w:ins w:id="1" w:author="Caleb Ki" w:date="2018-04-05T23:34:00Z">
        <w:r w:rsidR="000D16D9">
          <w:rPr>
            <w:rFonts w:ascii="Times New Roman" w:hAnsi="Times New Roman" w:cs="Times New Roman"/>
            <w:sz w:val="24"/>
            <w:szCs w:val="24"/>
          </w:rPr>
          <w:t xml:space="preserve"> basketball-reference.com</w:t>
        </w:r>
      </w:ins>
      <w:r w:rsidR="001E56D6">
        <w:rPr>
          <w:rFonts w:ascii="Times New Roman" w:hAnsi="Times New Roman" w:cs="Times New Roman"/>
          <w:sz w:val="24"/>
          <w:szCs w:val="24"/>
        </w:rPr>
        <w:t>. Users will be able to look up rosters</w:t>
      </w:r>
      <w:r w:rsidR="00C05BF3">
        <w:rPr>
          <w:rFonts w:ascii="Times New Roman" w:hAnsi="Times New Roman" w:cs="Times New Roman"/>
          <w:sz w:val="24"/>
          <w:szCs w:val="24"/>
        </w:rPr>
        <w:t xml:space="preserve"> and stats</w:t>
      </w:r>
      <w:r w:rsidR="001E56D6">
        <w:rPr>
          <w:rFonts w:ascii="Times New Roman" w:hAnsi="Times New Roman" w:cs="Times New Roman"/>
          <w:sz w:val="24"/>
          <w:szCs w:val="24"/>
        </w:rPr>
        <w:t xml:space="preserve"> of each team</w:t>
      </w:r>
      <w:r w:rsidR="00E00776">
        <w:rPr>
          <w:rFonts w:ascii="Times New Roman" w:hAnsi="Times New Roman" w:cs="Times New Roman"/>
          <w:sz w:val="24"/>
          <w:szCs w:val="24"/>
        </w:rPr>
        <w:t xml:space="preserve"> and from there look up stats of individual players. Given user input about the team they would like information about, t</w:t>
      </w:r>
      <w:r w:rsidR="001E56D6">
        <w:rPr>
          <w:rFonts w:ascii="Times New Roman" w:hAnsi="Times New Roman" w:cs="Times New Roman"/>
          <w:sz w:val="24"/>
          <w:szCs w:val="24"/>
        </w:rPr>
        <w:t xml:space="preserve">he program will begin crawling from </w:t>
      </w:r>
      <w:ins w:id="2" w:author="Caleb Ki" w:date="2018-04-05T23:35:00Z">
        <w:r w:rsidR="008025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02513">
          <w:rPr>
            <w:rFonts w:ascii="Times New Roman" w:hAnsi="Times New Roman" w:cs="Times New Roman"/>
            <w:sz w:val="24"/>
            <w:szCs w:val="24"/>
          </w:rPr>
          <w:instrText xml:space="preserve"> HYPERLINK "</w:instrText>
        </w:r>
        <w:r w:rsidR="00802513" w:rsidRPr="00802513">
          <w:rPr>
            <w:rFonts w:ascii="Times New Roman" w:hAnsi="Times New Roman" w:cs="Times New Roman"/>
            <w:sz w:val="24"/>
            <w:szCs w:val="24"/>
          </w:rPr>
          <w:instrText>https://www.basketball-reference.com/teams/</w:instrText>
        </w:r>
        <w:r w:rsidR="00802513">
          <w:rPr>
            <w:rFonts w:ascii="Times New Roman" w:hAnsi="Times New Roman" w:cs="Times New Roman"/>
            <w:sz w:val="24"/>
            <w:szCs w:val="24"/>
          </w:rPr>
          <w:instrText xml:space="preserve">" </w:instrText>
        </w:r>
        <w:r w:rsidR="00802513">
          <w:rPr>
            <w:rFonts w:ascii="Times New Roman" w:hAnsi="Times New Roman" w:cs="Times New Roman"/>
            <w:sz w:val="24"/>
            <w:szCs w:val="24"/>
          </w:rPr>
          <w:fldChar w:fldCharType="separate"/>
        </w:r>
      </w:ins>
      <w:r w:rsidR="00802513" w:rsidRPr="001462CF">
        <w:rPr>
          <w:rStyle w:val="Hyperlink"/>
          <w:rFonts w:ascii="Times New Roman" w:hAnsi="Times New Roman" w:cs="Times New Roman"/>
          <w:sz w:val="24"/>
          <w:szCs w:val="24"/>
        </w:rPr>
        <w:t>https://www.basketball-reference.com/teams/</w:t>
      </w:r>
      <w:ins w:id="3" w:author="Caleb Ki" w:date="2018-04-05T23:35:00Z">
        <w:r w:rsidR="00802513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80251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4" w:author="Caleb Ki" w:date="2018-04-05T23:35:00Z">
        <w:r w:rsidR="00802513" w:rsidDel="00802513">
          <w:fldChar w:fldCharType="begin"/>
        </w:r>
        <w:r w:rsidR="00802513" w:rsidDel="00802513">
          <w:delInstrText xml:space="preserve"> HYPERLINK "http://www.espn.com/nba/teams" </w:delInstrText>
        </w:r>
        <w:r w:rsidR="00802513" w:rsidDel="00802513">
          <w:fldChar w:fldCharType="separate"/>
        </w:r>
        <w:r w:rsidR="00E00776" w:rsidRPr="004E63FB" w:rsidDel="00802513">
          <w:rPr>
            <w:rStyle w:val="Hyperlink"/>
            <w:rFonts w:ascii="Times New Roman" w:hAnsi="Times New Roman" w:cs="Times New Roman"/>
            <w:sz w:val="24"/>
            <w:szCs w:val="24"/>
          </w:rPr>
          <w:delText>http://www.espn.com/nba/teams</w:delText>
        </w:r>
        <w:r w:rsidR="00802513" w:rsidDel="00802513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="00E00776" w:rsidDel="0080251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E00776">
        <w:rPr>
          <w:rFonts w:ascii="Times New Roman" w:hAnsi="Times New Roman" w:cs="Times New Roman"/>
          <w:sz w:val="24"/>
          <w:szCs w:val="24"/>
        </w:rPr>
        <w:t>and will print out the roster of the desired team providing the name</w:t>
      </w:r>
      <w:r w:rsidR="004F215A">
        <w:rPr>
          <w:rFonts w:ascii="Times New Roman" w:hAnsi="Times New Roman" w:cs="Times New Roman"/>
          <w:sz w:val="24"/>
          <w:szCs w:val="24"/>
        </w:rPr>
        <w:t xml:space="preserve"> </w:t>
      </w:r>
      <w:r w:rsidR="00E00776">
        <w:rPr>
          <w:rFonts w:ascii="Times New Roman" w:hAnsi="Times New Roman" w:cs="Times New Roman"/>
          <w:sz w:val="24"/>
          <w:szCs w:val="24"/>
        </w:rPr>
        <w:t>and position of each player on the team.</w:t>
      </w:r>
      <w:r w:rsidR="003D463D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3D463D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3D463D">
        <w:rPr>
          <w:rFonts w:ascii="Times New Roman" w:hAnsi="Times New Roman" w:cs="Times New Roman"/>
          <w:sz w:val="24"/>
          <w:szCs w:val="24"/>
        </w:rPr>
        <w:t xml:space="preserve">, the </w:t>
      </w:r>
      <w:r w:rsidR="00794C5F">
        <w:rPr>
          <w:rFonts w:ascii="Times New Roman" w:hAnsi="Times New Roman" w:cs="Times New Roman"/>
          <w:sz w:val="24"/>
          <w:szCs w:val="24"/>
        </w:rPr>
        <w:t xml:space="preserve">program will also give users the options to see the distribution of stats </w:t>
      </w:r>
      <w:r w:rsidR="004F215A">
        <w:rPr>
          <w:rFonts w:ascii="Times New Roman" w:hAnsi="Times New Roman" w:cs="Times New Roman"/>
          <w:sz w:val="24"/>
          <w:szCs w:val="24"/>
        </w:rPr>
        <w:t>on the team (e.g., points per game, rebounds per game, etc. where each player on the team represents an observation) via a histogram.</w:t>
      </w:r>
      <w:r w:rsidR="00C05B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776" w:rsidRDefault="00E00776" w:rsidP="003E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there, the program will provide an option to </w:t>
      </w:r>
      <w:r w:rsidR="003D7245">
        <w:rPr>
          <w:rFonts w:ascii="Times New Roman" w:hAnsi="Times New Roman" w:cs="Times New Roman"/>
          <w:sz w:val="24"/>
          <w:szCs w:val="24"/>
        </w:rPr>
        <w:t>look up the stats (points, assists, rebound, etc.) of individual players.</w:t>
      </w:r>
      <w:r w:rsidR="004F215A">
        <w:rPr>
          <w:rFonts w:ascii="Times New Roman" w:hAnsi="Times New Roman" w:cs="Times New Roman"/>
          <w:sz w:val="24"/>
          <w:szCs w:val="24"/>
        </w:rPr>
        <w:t xml:space="preserve"> The program will deploy a Flask app prompting the user to choose various splits of the player’s stats for the season (i.e., home vs. away games) and display season averages in a nicely formatted html table.</w:t>
      </w:r>
      <w:r w:rsidR="00F82342">
        <w:rPr>
          <w:rFonts w:ascii="Times New Roman" w:hAnsi="Times New Roman" w:cs="Times New Roman"/>
          <w:sz w:val="24"/>
          <w:szCs w:val="24"/>
        </w:rPr>
        <w:t xml:space="preserve"> If the user would like, season averages of the player</w:t>
      </w:r>
      <w:r w:rsidR="004F215A">
        <w:rPr>
          <w:rFonts w:ascii="Times New Roman" w:hAnsi="Times New Roman" w:cs="Times New Roman"/>
          <w:sz w:val="24"/>
          <w:szCs w:val="24"/>
        </w:rPr>
        <w:t xml:space="preserve">’s career can be displayed using </w:t>
      </w:r>
      <w:proofErr w:type="spellStart"/>
      <w:r w:rsidR="004F215A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4F215A">
        <w:rPr>
          <w:rFonts w:ascii="Times New Roman" w:hAnsi="Times New Roman" w:cs="Times New Roman"/>
          <w:sz w:val="24"/>
          <w:szCs w:val="24"/>
        </w:rPr>
        <w:t xml:space="preserve"> to create a time series</w:t>
      </w:r>
      <w:r w:rsidR="00F82342">
        <w:rPr>
          <w:rFonts w:ascii="Times New Roman" w:hAnsi="Times New Roman" w:cs="Times New Roman"/>
          <w:sz w:val="24"/>
          <w:szCs w:val="24"/>
        </w:rPr>
        <w:t>.</w:t>
      </w:r>
      <w:r w:rsidR="003D7245">
        <w:rPr>
          <w:rFonts w:ascii="Times New Roman" w:hAnsi="Times New Roman" w:cs="Times New Roman"/>
          <w:sz w:val="24"/>
          <w:szCs w:val="24"/>
        </w:rPr>
        <w:t xml:space="preserve"> The program will crawl one level deeper </w:t>
      </w:r>
      <w:r w:rsidR="00FE684E">
        <w:rPr>
          <w:rFonts w:ascii="Times New Roman" w:hAnsi="Times New Roman" w:cs="Times New Roman"/>
          <w:sz w:val="24"/>
          <w:szCs w:val="24"/>
        </w:rPr>
        <w:t>to</w:t>
      </w:r>
      <w:r w:rsidR="003D7245">
        <w:rPr>
          <w:rFonts w:ascii="Times New Roman" w:hAnsi="Times New Roman" w:cs="Times New Roman"/>
          <w:sz w:val="24"/>
          <w:szCs w:val="24"/>
        </w:rPr>
        <w:t xml:space="preserve"> accomplish this. </w:t>
      </w:r>
      <w:r w:rsidR="000F3C2C">
        <w:rPr>
          <w:rFonts w:ascii="Times New Roman" w:hAnsi="Times New Roman" w:cs="Times New Roman"/>
          <w:sz w:val="24"/>
          <w:szCs w:val="24"/>
        </w:rPr>
        <w:t xml:space="preserve">As an example, if the user wanted to see the roster of the Golden State </w:t>
      </w:r>
      <w:r w:rsidR="00FE684E">
        <w:rPr>
          <w:rFonts w:ascii="Times New Roman" w:hAnsi="Times New Roman" w:cs="Times New Roman"/>
          <w:sz w:val="24"/>
          <w:szCs w:val="24"/>
        </w:rPr>
        <w:t>Warriors, the program will crawl from the first link to</w:t>
      </w:r>
      <w:del w:id="5" w:author="Caleb Ki" w:date="2018-04-05T23:36:00Z">
        <w:r w:rsidR="00FE684E" w:rsidDel="0080251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6" w:author="Caleb Ki" w:date="2018-04-05T23:36:00Z">
        <w:r w:rsidR="00802513" w:rsidRPr="00802513">
          <w:rPr>
            <w:rFonts w:ascii="Times New Roman" w:hAnsi="Times New Roman" w:cs="Times New Roman"/>
            <w:sz w:val="24"/>
            <w:szCs w:val="24"/>
          </w:rPr>
          <w:t>https://www.basketball-reference.com/teams/GSW/2018.html</w:t>
        </w:r>
      </w:ins>
      <w:del w:id="7" w:author="Caleb Ki" w:date="2018-04-05T23:36:00Z">
        <w:r w:rsidR="004F215A" w:rsidRPr="004F215A" w:rsidDel="00802513">
          <w:rPr>
            <w:rFonts w:ascii="Times New Roman" w:hAnsi="Times New Roman" w:cs="Times New Roman"/>
            <w:sz w:val="24"/>
            <w:szCs w:val="24"/>
          </w:rPr>
          <w:delText>http://www.espn.com/nba/team/stats/_/name/gs/golden-state-warriors</w:delText>
        </w:r>
      </w:del>
      <w:r w:rsidR="00FE684E">
        <w:rPr>
          <w:rFonts w:ascii="Times New Roman" w:hAnsi="Times New Roman" w:cs="Times New Roman"/>
          <w:sz w:val="24"/>
          <w:szCs w:val="24"/>
        </w:rPr>
        <w:t>. And from there if a user wanted to see the stats of Kevin Durant, the program will crawl to</w:t>
      </w:r>
      <w:ins w:id="8" w:author="Caleb Ki" w:date="2018-04-05T23:36:00Z">
        <w:r w:rsidR="0080251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02513" w:rsidRPr="00802513">
          <w:rPr>
            <w:rFonts w:ascii="Times New Roman" w:hAnsi="Times New Roman" w:cs="Times New Roman"/>
            <w:sz w:val="24"/>
            <w:szCs w:val="24"/>
          </w:rPr>
          <w:t>https://www.basketball-reference.com/players/d/duranke01.html</w:t>
        </w:r>
      </w:ins>
      <w:bookmarkStart w:id="9" w:name="_GoBack"/>
      <w:bookmarkEnd w:id="9"/>
      <w:del w:id="10" w:author="Caleb Ki" w:date="2018-04-05T23:36:00Z">
        <w:r w:rsidR="00FE684E" w:rsidDel="0080251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802513" w:rsidDel="00802513">
          <w:fldChar w:fldCharType="begin"/>
        </w:r>
        <w:r w:rsidR="00802513" w:rsidDel="00802513">
          <w:delInstrText xml:space="preserve"> HYPERLINK "http://www.espn.com/nba/player/_/id/3202/kevin-durant" </w:delInstrText>
        </w:r>
        <w:r w:rsidR="00802513" w:rsidDel="00802513">
          <w:fldChar w:fldCharType="separate"/>
        </w:r>
        <w:r w:rsidR="00FE684E" w:rsidRPr="004E63FB" w:rsidDel="00802513">
          <w:rPr>
            <w:rStyle w:val="Hyperlink"/>
            <w:rFonts w:ascii="Times New Roman" w:hAnsi="Times New Roman" w:cs="Times New Roman"/>
            <w:sz w:val="24"/>
            <w:szCs w:val="24"/>
          </w:rPr>
          <w:delText>http://www.espn.com/nba/player/_/id/3202/kevin-durant</w:delText>
        </w:r>
        <w:r w:rsidR="00802513" w:rsidDel="00802513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del>
      <w:r w:rsidR="00FE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684E">
        <w:rPr>
          <w:rFonts w:ascii="Times New Roman" w:hAnsi="Times New Roman" w:cs="Times New Roman"/>
          <w:sz w:val="24"/>
          <w:szCs w:val="24"/>
        </w:rPr>
        <w:t xml:space="preserve"> pull the stats. </w:t>
      </w:r>
    </w:p>
    <w:p w:rsidR="00FE684E" w:rsidRDefault="00FE684E" w:rsidP="003E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addition, the program will add functionality so that if a user would like to look up recent headlines involving the </w:t>
      </w:r>
      <w:r w:rsidR="00DC2621">
        <w:rPr>
          <w:rFonts w:ascii="Times New Roman" w:hAnsi="Times New Roman" w:cs="Times New Roman"/>
          <w:sz w:val="24"/>
          <w:szCs w:val="24"/>
        </w:rPr>
        <w:t>team or player of interest they can. This news data will be pulled from the Google News API (</w:t>
      </w:r>
      <w:hyperlink r:id="rId4" w:history="1">
        <w:r w:rsidR="00DC2621" w:rsidRPr="004E63FB">
          <w:rPr>
            <w:rStyle w:val="Hyperlink"/>
            <w:rFonts w:ascii="Times New Roman" w:hAnsi="Times New Roman" w:cs="Times New Roman"/>
            <w:sz w:val="24"/>
            <w:szCs w:val="24"/>
          </w:rPr>
          <w:t>https://newsapi.org/</w:t>
        </w:r>
      </w:hyperlink>
      <w:r w:rsidR="00DC2621">
        <w:rPr>
          <w:rFonts w:ascii="Times New Roman" w:hAnsi="Times New Roman" w:cs="Times New Roman"/>
          <w:sz w:val="24"/>
          <w:szCs w:val="24"/>
        </w:rPr>
        <w:t>)</w:t>
      </w:r>
      <w:r w:rsidR="00F82342">
        <w:rPr>
          <w:rFonts w:ascii="Times New Roman" w:hAnsi="Times New Roman" w:cs="Times New Roman"/>
          <w:sz w:val="24"/>
          <w:szCs w:val="24"/>
        </w:rPr>
        <w:t xml:space="preserve"> using teams or players as search terms.</w:t>
      </w:r>
      <w:r w:rsidR="00F15290">
        <w:rPr>
          <w:rFonts w:ascii="Times New Roman" w:hAnsi="Times New Roman" w:cs="Times New Roman"/>
          <w:sz w:val="24"/>
          <w:szCs w:val="24"/>
        </w:rPr>
        <w:t xml:space="preserve"> Users will have the option to see the 5 most recent headlines involving the player or to see a bar chart created using </w:t>
      </w:r>
      <w:proofErr w:type="spellStart"/>
      <w:r w:rsidR="00F15290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F15290">
        <w:rPr>
          <w:rFonts w:ascii="Times New Roman" w:hAnsi="Times New Roman" w:cs="Times New Roman"/>
          <w:sz w:val="24"/>
          <w:szCs w:val="24"/>
        </w:rPr>
        <w:t xml:space="preserve"> that displays the count of words in the headline and article description.</w:t>
      </w:r>
    </w:p>
    <w:p w:rsidR="00092B1B" w:rsidRDefault="00092B1B" w:rsidP="003E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summarize, I will be crawling and scraping from the ESPN NBA page (8 points) and </w:t>
      </w:r>
      <w:r w:rsidR="006B66B1">
        <w:rPr>
          <w:rFonts w:ascii="Times New Roman" w:hAnsi="Times New Roman" w:cs="Times New Roman"/>
          <w:sz w:val="24"/>
          <w:szCs w:val="24"/>
        </w:rPr>
        <w:t xml:space="preserve">pulling data from the Google News API (4 points) to gather data about NBA players (8 + 4 = 12 challenge points total). From there, I will use </w:t>
      </w:r>
      <w:proofErr w:type="spellStart"/>
      <w:r w:rsidR="006B66B1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6B66B1">
        <w:rPr>
          <w:rFonts w:ascii="Times New Roman" w:hAnsi="Times New Roman" w:cs="Times New Roman"/>
          <w:sz w:val="24"/>
          <w:szCs w:val="24"/>
        </w:rPr>
        <w:t xml:space="preserve"> to create histograms of the distribution of various stats within a team, time series to display season averages of a </w:t>
      </w:r>
      <w:proofErr w:type="gramStart"/>
      <w:r w:rsidR="006B66B1">
        <w:rPr>
          <w:rFonts w:ascii="Times New Roman" w:hAnsi="Times New Roman" w:cs="Times New Roman"/>
          <w:sz w:val="24"/>
          <w:szCs w:val="24"/>
        </w:rPr>
        <w:t>particular player’s</w:t>
      </w:r>
      <w:proofErr w:type="gramEnd"/>
      <w:r w:rsidR="006B66B1">
        <w:rPr>
          <w:rFonts w:ascii="Times New Roman" w:hAnsi="Times New Roman" w:cs="Times New Roman"/>
          <w:sz w:val="24"/>
          <w:szCs w:val="24"/>
        </w:rPr>
        <w:t xml:space="preserve"> career, and a bar chart displaying the frequency of words in headlines and article descriptions involving a player. Additionally, a flask app will be used to nicely format and display the current season averages of a </w:t>
      </w:r>
      <w:proofErr w:type="gramStart"/>
      <w:r w:rsidR="006B66B1">
        <w:rPr>
          <w:rFonts w:ascii="Times New Roman" w:hAnsi="Times New Roman" w:cs="Times New Roman"/>
          <w:sz w:val="24"/>
          <w:szCs w:val="24"/>
        </w:rPr>
        <w:t>particular player</w:t>
      </w:r>
      <w:proofErr w:type="gramEnd"/>
      <w:r w:rsidR="006B66B1">
        <w:rPr>
          <w:rFonts w:ascii="Times New Roman" w:hAnsi="Times New Roman" w:cs="Times New Roman"/>
          <w:sz w:val="24"/>
          <w:szCs w:val="24"/>
        </w:rPr>
        <w:t xml:space="preserve"> using an HTML table.</w:t>
      </w:r>
    </w:p>
    <w:p w:rsidR="00F82342" w:rsidRDefault="00F82342" w:rsidP="003E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C2621" w:rsidRPr="003E7916" w:rsidRDefault="00DC2621" w:rsidP="003E7916">
      <w:pPr>
        <w:rPr>
          <w:rFonts w:ascii="Times New Roman" w:hAnsi="Times New Roman" w:cs="Times New Roman"/>
          <w:sz w:val="24"/>
          <w:szCs w:val="24"/>
        </w:rPr>
      </w:pPr>
    </w:p>
    <w:sectPr w:rsidR="00DC2621" w:rsidRPr="003E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eb Ki">
    <w15:presenceInfo w15:providerId="Windows Live" w15:userId="781b70f8b51623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16"/>
    <w:rsid w:val="00092B1B"/>
    <w:rsid w:val="000D16D9"/>
    <w:rsid w:val="000F3C2C"/>
    <w:rsid w:val="00137ECC"/>
    <w:rsid w:val="00196A5A"/>
    <w:rsid w:val="001E56D6"/>
    <w:rsid w:val="002962C8"/>
    <w:rsid w:val="003C7FF5"/>
    <w:rsid w:val="003D463D"/>
    <w:rsid w:val="003D7245"/>
    <w:rsid w:val="003E7916"/>
    <w:rsid w:val="003F5C9D"/>
    <w:rsid w:val="004F215A"/>
    <w:rsid w:val="006B66B1"/>
    <w:rsid w:val="00794C5F"/>
    <w:rsid w:val="00802513"/>
    <w:rsid w:val="0080543C"/>
    <w:rsid w:val="008971AD"/>
    <w:rsid w:val="00977C82"/>
    <w:rsid w:val="00C05BF3"/>
    <w:rsid w:val="00DC2621"/>
    <w:rsid w:val="00E00776"/>
    <w:rsid w:val="00E11C01"/>
    <w:rsid w:val="00F15290"/>
    <w:rsid w:val="00F82342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49AE"/>
  <w15:chartTrackingRefBased/>
  <w15:docId w15:val="{20806AF9-F5AA-4F65-B423-7C0BCA9A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7916"/>
  </w:style>
  <w:style w:type="character" w:customStyle="1" w:styleId="DateChar">
    <w:name w:val="Date Char"/>
    <w:basedOn w:val="DefaultParagraphFont"/>
    <w:link w:val="Date"/>
    <w:uiPriority w:val="99"/>
    <w:semiHidden/>
    <w:rsid w:val="003E7916"/>
  </w:style>
  <w:style w:type="character" w:styleId="Hyperlink">
    <w:name w:val="Hyperlink"/>
    <w:basedOn w:val="DefaultParagraphFont"/>
    <w:uiPriority w:val="99"/>
    <w:unhideWhenUsed/>
    <w:rsid w:val="001E5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6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newsap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Ki</dc:creator>
  <cp:keywords/>
  <dc:description/>
  <cp:lastModifiedBy>Caleb Ki</cp:lastModifiedBy>
  <cp:revision>4</cp:revision>
  <dcterms:created xsi:type="dcterms:W3CDTF">2018-04-06T03:34:00Z</dcterms:created>
  <dcterms:modified xsi:type="dcterms:W3CDTF">2018-04-06T03:36:00Z</dcterms:modified>
</cp:coreProperties>
</file>